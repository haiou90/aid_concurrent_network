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0730" w:rsidRPr="00B10730" w:rsidRDefault="00B10730" w:rsidP="00B10730">
      <w:pPr>
        <w:widowControl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Markdown</w:t>
      </w:r>
      <w:r w:rsidRPr="00B10730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基本语法</w:t>
      </w:r>
    </w:p>
    <w:p w:rsidR="00B10730" w:rsidRDefault="00B10730" w:rsidP="00B10730">
      <w:pPr>
        <w:widowControl/>
        <w:spacing w:after="375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是一种纯文本格式的标记语言。通过简单的标记语法，它可以使普通文本内容具有一定的格式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是深受技术人员喜爱的文档编写方式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很多著名的网站如</w:t>
      </w:r>
      <w:proofErr w:type="spellStart"/>
      <w:r>
        <w:rPr>
          <w:rFonts w:ascii="Arial" w:eastAsia="宋体" w:hAnsi="Arial" w:cs="Arial"/>
          <w:color w:val="2F2F2F"/>
          <w:kern w:val="0"/>
          <w:sz w:val="24"/>
          <w:szCs w:val="24"/>
        </w:rPr>
        <w:t>github</w:t>
      </w:r>
      <w:proofErr w:type="spellEnd"/>
      <w:r>
        <w:rPr>
          <w:rFonts w:ascii="Arial" w:eastAsia="宋体" w:hAnsi="Arial" w:cs="Arial"/>
          <w:color w:val="2F2F2F"/>
          <w:kern w:val="0"/>
          <w:sz w:val="24"/>
          <w:szCs w:val="24"/>
        </w:rPr>
        <w:t>都对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有良好的支持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B10730" w:rsidRPr="00B10730" w:rsidRDefault="00B10730" w:rsidP="00B10730">
      <w:pPr>
        <w:widowControl/>
        <w:snapToGrid w:val="0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优点：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、因为是纯文本，所以只要支持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的地方都能获得一样的编辑效果，可以让作者摆脱排版的困扰，专心写作。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、操作简单。比如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编辑时标记个标题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，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只需要在标题内容前加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。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3</w:t>
      </w: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、很多编译器支持可以方便转换为网页等格式。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缺点：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1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、需要记一些语法（当然，是很简单。五分钟学会）。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一、标题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在想要设置为标题的文字前面加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来表示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是一级标题，二个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是二级标题，以此类推。支持六级标题。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注：标准语法一般在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#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后跟个空格再写文字，貌似简书不加空格也行。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这是一级标题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这是二级标题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这是三级标题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这是四级标题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这是五级标题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 xml:space="preserve">###### 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这是六级标题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效果如下：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这是一级标题</w:t>
      </w:r>
    </w:p>
    <w:p w:rsidR="00B10730" w:rsidRPr="00B10730" w:rsidRDefault="00B10730" w:rsidP="00B10730">
      <w:pPr>
        <w:widowControl/>
        <w:spacing w:after="225"/>
        <w:jc w:val="left"/>
        <w:outlineLvl w:val="1"/>
        <w:rPr>
          <w:rFonts w:ascii="inherit" w:eastAsia="宋体" w:hAnsi="inherit" w:cs="Arial" w:hint="eastAsia"/>
          <w:b/>
          <w:bCs/>
          <w:color w:val="2F2F2F"/>
          <w:kern w:val="0"/>
          <w:sz w:val="36"/>
          <w:szCs w:val="36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这是二级标题</w:t>
      </w:r>
    </w:p>
    <w:p w:rsidR="00B10730" w:rsidRPr="00B10730" w:rsidRDefault="00B10730" w:rsidP="00B10730">
      <w:pPr>
        <w:widowControl/>
        <w:spacing w:after="225"/>
        <w:jc w:val="left"/>
        <w:outlineLvl w:val="2"/>
        <w:rPr>
          <w:rFonts w:ascii="inherit" w:eastAsia="宋体" w:hAnsi="inherit" w:cs="Arial" w:hint="eastAsia"/>
          <w:b/>
          <w:bCs/>
          <w:color w:val="2F2F2F"/>
          <w:kern w:val="0"/>
          <w:sz w:val="33"/>
          <w:szCs w:val="33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3"/>
          <w:szCs w:val="33"/>
        </w:rPr>
        <w:t>这是三级标题</w:t>
      </w:r>
    </w:p>
    <w:p w:rsidR="00B10730" w:rsidRPr="00B10730" w:rsidRDefault="00B10730" w:rsidP="00B10730">
      <w:pPr>
        <w:widowControl/>
        <w:spacing w:after="225"/>
        <w:jc w:val="left"/>
        <w:outlineLvl w:val="3"/>
        <w:rPr>
          <w:rFonts w:ascii="inherit" w:eastAsia="宋体" w:hAnsi="inherit" w:cs="Arial" w:hint="eastAsia"/>
          <w:b/>
          <w:bCs/>
          <w:color w:val="2F2F2F"/>
          <w:kern w:val="0"/>
          <w:sz w:val="30"/>
          <w:szCs w:val="30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这是四级标题</w:t>
      </w:r>
    </w:p>
    <w:p w:rsidR="00B10730" w:rsidRPr="00B10730" w:rsidRDefault="00B10730" w:rsidP="00B10730">
      <w:pPr>
        <w:widowControl/>
        <w:spacing w:after="225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这是五级标题</w:t>
      </w:r>
    </w:p>
    <w:p w:rsidR="00B10730" w:rsidRPr="00B10730" w:rsidRDefault="00B10730" w:rsidP="00B10730">
      <w:pPr>
        <w:widowControl/>
        <w:spacing w:after="225"/>
        <w:jc w:val="left"/>
        <w:outlineLvl w:val="5"/>
        <w:rPr>
          <w:rFonts w:ascii="inherit" w:eastAsia="宋体" w:hAnsi="inherit" w:cs="Arial" w:hint="eastAsia"/>
          <w:b/>
          <w:bCs/>
          <w:color w:val="2F2F2F"/>
          <w:kern w:val="0"/>
          <w:sz w:val="24"/>
          <w:szCs w:val="24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4"/>
          <w:szCs w:val="24"/>
        </w:rPr>
        <w:t>这是六级标题</w: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32" alt="" style="width:415.3pt;height:.05pt;mso-width-percent:0;mso-height-percent:0;mso-width-percent:0;mso-height-percent:0" o:hralign="center" o:hrstd="t" o:hr="t" fillcolor="#a0a0a0" stroked="f"/>
        </w:pict>
      </w:r>
    </w:p>
    <w:p w:rsid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二、字体</w:t>
      </w:r>
    </w:p>
    <w:p w:rsidR="00F62500" w:rsidRPr="00B10730" w:rsidRDefault="00F62500" w:rsidP="00F62500"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  <w:t>文本换行</w:t>
      </w:r>
    </w:p>
    <w:p w:rsidR="00F62500" w:rsidRPr="00F62500" w:rsidRDefault="00F62500" w:rsidP="00F62500">
      <w:pPr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mac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文本换行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先按两个空格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 xml:space="preserve"> 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再按</w:t>
      </w:r>
      <w:r w:rsidRPr="00F62500">
        <w:rPr>
          <w:rFonts w:ascii="Arial" w:eastAsia="宋体" w:hAnsi="Arial" w:cs="Arial" w:hint="eastAsia"/>
          <w:color w:val="2F2F2F"/>
          <w:kern w:val="0"/>
          <w:sz w:val="24"/>
          <w:szCs w:val="24"/>
        </w:rPr>
        <w:t>shift</w:t>
      </w:r>
      <w:r w:rsidRPr="00F6250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+ enter</w:t>
      </w:r>
    </w:p>
    <w:p w:rsidR="00B10730" w:rsidRPr="00B10730" w:rsidRDefault="00B10730" w:rsidP="00B10730">
      <w:pPr>
        <w:widowControl/>
        <w:numPr>
          <w:ilvl w:val="0"/>
          <w:numId w:val="2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要加粗的文字左右分别用两个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3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要倾斜的文字左右分别用一个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4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斜体加粗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要倾斜和加粗的文字左右分别用三个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*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numPr>
          <w:ilvl w:val="0"/>
          <w:numId w:val="5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删除线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要加删除线的文字左右分别用两个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~~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号包起来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这是倾斜的文字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*`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这是斜体加粗的文字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这是加删除线的文字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~~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这是加粗的文字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i/>
          <w:iCs/>
          <w:color w:val="2F2F2F"/>
          <w:kern w:val="0"/>
          <w:sz w:val="24"/>
          <w:szCs w:val="24"/>
        </w:rPr>
        <w:t>这是倾斜的文字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b/>
          <w:bCs/>
          <w:i/>
          <w:iCs/>
          <w:color w:val="2F2F2F"/>
          <w:kern w:val="0"/>
          <w:sz w:val="24"/>
          <w:szCs w:val="24"/>
        </w:rPr>
        <w:t>这是斜体加粗的文字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del w:id="0" w:author="Unknown">
        <w:r w:rsidRPr="00B10730">
          <w:rPr>
            <w:rFonts w:ascii="Arial" w:eastAsia="宋体" w:hAnsi="Arial" w:cs="Arial"/>
            <w:color w:val="2F2F2F"/>
            <w:kern w:val="0"/>
            <w:sz w:val="24"/>
            <w:szCs w:val="24"/>
          </w:rPr>
          <w:delText>这是加删除线的文字</w:delText>
        </w:r>
      </w:del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31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三、引用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在引用的文字前加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即可。引用也可以嵌套，如加两个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三个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&gt;&gt;&gt;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貌似可以一直加下去，但没神马卵用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&gt;&gt;&gt;&gt;&gt;&gt;&gt;&gt;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这是引用的内容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这是引用的内容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这是引用的内容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四、分割线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三个或者三个以上的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都可以。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----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*****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可以看到，显示效果是一样的。</w: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30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五、图片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''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alt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就是显示在图片下面的文字，相当于对图片内容的解释。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图片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是图片的标题，当鼠标移到图片上时显示的内容。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![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blockchain](https: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//ss0.bdstatic.com/70cFvHSh_Q1YnxGkpoWK1HF6hhy/it/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u=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702257389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,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1274025419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&amp;fm=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27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&amp;gp=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0.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jpg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区块链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矩形 42" descr="https://upload-images.jianshu.io/upload_images/6860761-fd2f51090a890873.jpg?imageMogr2/auto-orient/strip%7CimageView2/2/w/55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3ADB4" id="矩形 42" o:spid="_x0000_s1026" alt="https://upload-images.jianshu.io/upload_images/6860761-fd2f51090a890873.jpg?imageMogr2/auto-orient/strip%7CimageView2/2/w/55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iOEVKJAMAAEg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B10730" w:rsidRPr="00B10730" w:rsidRDefault="00B10730" w:rsidP="00B10730">
      <w:pPr>
        <w:widowControl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B10730">
        <w:rPr>
          <w:rFonts w:ascii="Arial" w:eastAsia="宋体" w:hAnsi="Arial" w:cs="Arial"/>
          <w:color w:val="969696"/>
          <w:kern w:val="0"/>
          <w:szCs w:val="21"/>
        </w:rPr>
        <w:t>blockchain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上传本地图片直接点击导航栏的图片标志，选择图片即可</w: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六、超链接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title"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title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可加可不加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//jianshu.com)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[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百度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](http:</w:t>
      </w:r>
      <w:r w:rsidRPr="00B10730">
        <w:rPr>
          <w:rFonts w:ascii="Consolas" w:eastAsia="宋体" w:hAnsi="Consolas" w:cs="宋体"/>
          <w:color w:val="929292"/>
          <w:kern w:val="0"/>
          <w:sz w:val="20"/>
          <w:szCs w:val="20"/>
          <w:bdr w:val="none" w:sz="0" w:space="0" w:color="auto" w:frame="1"/>
        </w:rPr>
        <w:t>//baidu.com)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406C36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5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简书</w:t>
        </w:r>
      </w:hyperlink>
      <w:r w:rsidR="00B10730"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hyperlink r:id="rId6" w:tgtFrame="_blank" w:history="1">
        <w:r w:rsidR="00B10730" w:rsidRPr="00B10730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百度</w:t>
        </w:r>
      </w:hyperlink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注：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Markdown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本身语法不支持链接在新页面中打开，貌似简书做了处理，是可以的。别的平台可能就不行了，如果想要在新页面中打开的话可以用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html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语言的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a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标签代替。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超链接地址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超链接名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示例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href</w:t>
      </w:r>
      <w:proofErr w:type="spell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"https://www.jianshu.com/u/1f5ac0cf6a8b"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D19A66"/>
          <w:kern w:val="0"/>
          <w:sz w:val="20"/>
          <w:szCs w:val="20"/>
          <w:bdr w:val="none" w:sz="0" w:space="0" w:color="auto" w:frame="1"/>
        </w:rPr>
        <w:t>target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=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"_blank"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简书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&lt;/</w:t>
      </w:r>
      <w:r w:rsidRPr="00B10730">
        <w:rPr>
          <w:rFonts w:ascii="Consolas" w:eastAsia="宋体" w:hAnsi="Consolas" w:cs="宋体"/>
          <w:color w:val="E06C75"/>
          <w:kern w:val="0"/>
          <w:sz w:val="20"/>
          <w:szCs w:val="20"/>
          <w:bdr w:val="none" w:sz="0" w:space="0" w:color="auto" w:frame="1"/>
        </w:rPr>
        <w:t>a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&gt;</w: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26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七、列表</w:t>
      </w:r>
    </w:p>
    <w:p w:rsidR="00B10730" w:rsidRPr="00B10730" w:rsidRDefault="00B10730" w:rsidP="00B10730">
      <w:pPr>
        <w:widowControl/>
        <w:numPr>
          <w:ilvl w:val="0"/>
          <w:numId w:val="6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无序列表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无序列表用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+ * 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任何一种都可以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+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+ *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跟内容之间都要有一个空格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9"/>
        </w:numPr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0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有序列表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数字加点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1.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2.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3.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列表内容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注意：序号跟内容之间要有空格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2.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  <w:t>3.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列表内容</w:t>
      </w:r>
    </w:p>
    <w:p w:rsidR="00B10730" w:rsidRPr="00B10730" w:rsidRDefault="00B10730" w:rsidP="00B10730">
      <w:pPr>
        <w:widowControl/>
        <w:numPr>
          <w:ilvl w:val="0"/>
          <w:numId w:val="11"/>
        </w:numPr>
        <w:spacing w:after="225"/>
        <w:ind w:left="300"/>
        <w:jc w:val="left"/>
        <w:outlineLvl w:val="4"/>
        <w:rPr>
          <w:rFonts w:ascii="inherit" w:eastAsia="宋体" w:hAnsi="inherit" w:cs="Arial" w:hint="eastAsia"/>
          <w:b/>
          <w:bCs/>
          <w:color w:val="2F2F2F"/>
          <w:kern w:val="0"/>
          <w:sz w:val="27"/>
          <w:szCs w:val="27"/>
        </w:rPr>
      </w:pPr>
      <w:r w:rsidRPr="00B10730">
        <w:rPr>
          <w:rFonts w:ascii="inherit" w:eastAsia="宋体" w:hAnsi="inherit" w:cs="Arial"/>
          <w:b/>
          <w:bCs/>
          <w:color w:val="2F2F2F"/>
          <w:kern w:val="0"/>
          <w:sz w:val="27"/>
          <w:szCs w:val="27"/>
        </w:rPr>
        <w:t>列表嵌套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上一级和下一级之间敲三个空格即可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2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2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一级无序列表内容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3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1"/>
          <w:numId w:val="14"/>
        </w:numPr>
        <w:spacing w:before="100" w:beforeAutospacing="1" w:after="100" w:afterAutospacing="1" w:line="450" w:lineRule="atLeast"/>
        <w:ind w:left="6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二级无序列表内容</w:t>
      </w:r>
    </w:p>
    <w:p w:rsidR="00B10730" w:rsidRPr="00B10730" w:rsidRDefault="00B10730" w:rsidP="00B10730">
      <w:pPr>
        <w:widowControl/>
        <w:numPr>
          <w:ilvl w:val="0"/>
          <w:numId w:val="14"/>
        </w:numPr>
        <w:spacing w:after="375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一级有序列表内容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B10730" w:rsidP="00B10730">
      <w:pPr>
        <w:widowControl/>
        <w:numPr>
          <w:ilvl w:val="1"/>
          <w:numId w:val="15"/>
        </w:numPr>
        <w:spacing w:before="100" w:beforeAutospacing="1" w:after="100" w:afterAutospacing="1" w:line="450" w:lineRule="atLeast"/>
        <w:ind w:left="600" w:hanging="36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二级有序列表内容</w:t>
      </w:r>
    </w:p>
    <w:p w:rsidR="00B10730" w:rsidRPr="00B10730" w:rsidRDefault="00406C36" w:rsidP="00B10730">
      <w:pPr>
        <w:widowControl/>
        <w:spacing w:after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406C36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八、表格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表头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---|:--:|---: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内容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第二行分割表头和内容。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-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有一个就行，为了对齐，多加了几个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文字默认居左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两边加：表示文字居中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右边加：表示文字居右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注：原生的语法两边都要用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| 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包起来。此处省略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姓名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技能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排行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--|:--:|--: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lastRenderedPageBreak/>
        <w:t>刘备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哭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大哥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关羽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打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二哥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张飞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骂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|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三弟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tbl>
      <w:tblPr>
        <w:tblW w:w="930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B10730" w:rsidRPr="00B10730" w:rsidTr="00B10730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技能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排行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刘备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哭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大哥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关羽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二哥</w:t>
            </w:r>
          </w:p>
        </w:tc>
      </w:tr>
      <w:tr w:rsidR="00B10730" w:rsidRPr="00B10730" w:rsidTr="00B10730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张飞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10730" w:rsidRPr="00B10730" w:rsidRDefault="00B10730" w:rsidP="00B10730">
            <w:pPr>
              <w:widowControl/>
              <w:spacing w:after="300" w:line="300" w:lineRule="atLeast"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0730">
              <w:rPr>
                <w:rFonts w:ascii="宋体" w:eastAsia="宋体" w:hAnsi="宋体" w:cs="宋体"/>
                <w:kern w:val="0"/>
                <w:sz w:val="24"/>
                <w:szCs w:val="24"/>
              </w:rPr>
              <w:t>三弟</w:t>
            </w:r>
          </w:p>
        </w:tc>
      </w:tr>
    </w:tbl>
    <w:p w:rsidR="00B10730" w:rsidRPr="00B10730" w:rsidRDefault="00B10730" w:rsidP="00B10730">
      <w:pPr>
        <w:widowControl/>
        <w:spacing w:after="225"/>
        <w:jc w:val="left"/>
        <w:outlineLvl w:val="0"/>
        <w:rPr>
          <w:rFonts w:ascii="inherit" w:eastAsia="宋体" w:hAnsi="inherit" w:cs="Arial" w:hint="eastAsia"/>
          <w:b/>
          <w:bCs/>
          <w:color w:val="2F2F2F"/>
          <w:kern w:val="36"/>
          <w:sz w:val="39"/>
          <w:szCs w:val="39"/>
        </w:rPr>
      </w:pPr>
      <w:r w:rsidRPr="00B10730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九、代码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语法：</w:t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单行代码：代码之间分别用一个反引号包起来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代码内容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代码块：代码之间分别用三个反引号包起来，且两边的反引号单独占一行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...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(```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</w:t>
      </w:r>
    </w:p>
    <w:p w:rsidR="00B10730" w:rsidRPr="00B10730" w:rsidRDefault="00B10730" w:rsidP="00B10730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注：为了防止转译，前后三个反引号处加了小括号，实际是没有的。这里只是用来演示，实际中去掉两边小括号即可。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示例：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 xml:space="preserve">`create database </w:t>
      </w:r>
      <w:proofErr w:type="gramStart"/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hero;`</w:t>
      </w:r>
      <w:proofErr w:type="gramEnd"/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   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(```)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效果如下：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单行代码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Consolas" w:eastAsia="宋体" w:hAnsi="Consolas" w:cs="宋体"/>
          <w:color w:val="C7254E"/>
          <w:kern w:val="0"/>
          <w:sz w:val="20"/>
          <w:szCs w:val="20"/>
          <w:bdr w:val="none" w:sz="0" w:space="0" w:color="auto" w:frame="1"/>
          <w:shd w:val="clear" w:color="auto" w:fill="F6F6F6"/>
        </w:rPr>
        <w:t>create database hero;</w:t>
      </w:r>
    </w:p>
    <w:p w:rsidR="00B10730" w:rsidRPr="00B10730" w:rsidRDefault="00B10730" w:rsidP="00B10730">
      <w:pPr>
        <w:widowControl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10730">
        <w:rPr>
          <w:rFonts w:ascii="Arial" w:eastAsia="宋体" w:hAnsi="Arial" w:cs="Arial"/>
          <w:color w:val="2F2F2F"/>
          <w:kern w:val="0"/>
          <w:sz w:val="24"/>
          <w:szCs w:val="24"/>
        </w:rPr>
        <w:t>代码块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function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B10730">
        <w:rPr>
          <w:rFonts w:ascii="Consolas" w:eastAsia="宋体" w:hAnsi="Consolas" w:cs="宋体"/>
          <w:color w:val="61AEEE"/>
          <w:kern w:val="0"/>
          <w:sz w:val="20"/>
          <w:szCs w:val="20"/>
          <w:bdr w:val="none" w:sz="0" w:space="0" w:color="auto" w:frame="1"/>
        </w:rPr>
        <w:t>fun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){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 </w:t>
      </w:r>
      <w:r w:rsidRPr="00B10730">
        <w:rPr>
          <w:rFonts w:ascii="Consolas" w:eastAsia="宋体" w:hAnsi="Consolas" w:cs="宋体"/>
          <w:color w:val="C678DD"/>
          <w:kern w:val="0"/>
          <w:sz w:val="20"/>
          <w:szCs w:val="20"/>
          <w:bdr w:val="none" w:sz="0" w:space="0" w:color="auto" w:frame="1"/>
        </w:rPr>
        <w:t>echo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 xml:space="preserve"> 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这是一句非常牛逼的代码</w:t>
      </w:r>
      <w:r w:rsidRPr="00B10730">
        <w:rPr>
          <w:rFonts w:ascii="Consolas" w:eastAsia="宋体" w:hAnsi="Consolas" w:cs="宋体"/>
          <w:color w:val="98C379"/>
          <w:kern w:val="0"/>
          <w:sz w:val="20"/>
          <w:szCs w:val="20"/>
          <w:bdr w:val="none" w:sz="0" w:space="0" w:color="auto" w:frame="1"/>
        </w:rPr>
        <w:t>"</w:t>
      </w: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;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}</w:t>
      </w:r>
    </w:p>
    <w:p w:rsidR="00B10730" w:rsidRPr="00B10730" w:rsidRDefault="00B10730" w:rsidP="00B1073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</w:pPr>
      <w:proofErr w:type="gramStart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fun(</w:t>
      </w:r>
      <w:proofErr w:type="gramEnd"/>
      <w:r w:rsidRPr="00B10730">
        <w:rPr>
          <w:rFonts w:ascii="Consolas" w:eastAsia="宋体" w:hAnsi="Consolas" w:cs="宋体"/>
          <w:color w:val="ABB2BF"/>
          <w:kern w:val="0"/>
          <w:sz w:val="20"/>
          <w:szCs w:val="20"/>
          <w:bdr w:val="none" w:sz="0" w:space="0" w:color="auto" w:frame="1"/>
        </w:rPr>
        <w:t>);</w:t>
      </w:r>
    </w:p>
    <w:sectPr w:rsidR="00B10730" w:rsidRPr="00B10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1114"/>
    <w:multiLevelType w:val="multilevel"/>
    <w:tmpl w:val="DE68F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14F0C"/>
    <w:multiLevelType w:val="multilevel"/>
    <w:tmpl w:val="AED2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965CD"/>
    <w:multiLevelType w:val="multilevel"/>
    <w:tmpl w:val="4A1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021D7"/>
    <w:multiLevelType w:val="multilevel"/>
    <w:tmpl w:val="C5C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647EB"/>
    <w:multiLevelType w:val="multilevel"/>
    <w:tmpl w:val="A0F4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2990"/>
    <w:multiLevelType w:val="multilevel"/>
    <w:tmpl w:val="715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EF6E0D"/>
    <w:multiLevelType w:val="multilevel"/>
    <w:tmpl w:val="6520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F22E2"/>
    <w:multiLevelType w:val="multilevel"/>
    <w:tmpl w:val="F4CA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3E43FF"/>
    <w:multiLevelType w:val="multilevel"/>
    <w:tmpl w:val="C68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A9F"/>
    <w:multiLevelType w:val="multilevel"/>
    <w:tmpl w:val="EF4E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300F82"/>
    <w:multiLevelType w:val="multilevel"/>
    <w:tmpl w:val="2308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8B3DEE"/>
    <w:multiLevelType w:val="multilevel"/>
    <w:tmpl w:val="20F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0C32B3"/>
    <w:multiLevelType w:val="multilevel"/>
    <w:tmpl w:val="81F05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11A10"/>
    <w:multiLevelType w:val="multilevel"/>
    <w:tmpl w:val="194A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528B"/>
    <w:multiLevelType w:val="multilevel"/>
    <w:tmpl w:val="DA8A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B80E62"/>
    <w:multiLevelType w:val="multilevel"/>
    <w:tmpl w:val="D6B68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0"/>
  </w:num>
  <w:num w:numId="13">
    <w:abstractNumId w:val="0"/>
    <w:lvlOverride w:ilvl="1">
      <w:lvl w:ilvl="1">
        <w:numFmt w:val="decimal"/>
        <w:lvlText w:val="%2."/>
        <w:lvlJc w:val="left"/>
      </w:lvl>
    </w:lvlOverride>
  </w:num>
  <w:num w:numId="14">
    <w:abstractNumId w:val="12"/>
  </w:num>
  <w:num w:numId="15">
    <w:abstractNumId w:val="12"/>
    <w:lvlOverride w:ilvl="1">
      <w:lvl w:ilvl="1">
        <w:numFmt w:val="decimal"/>
        <w:lvlText w:val="%2."/>
        <w:lvlJc w:val="left"/>
      </w:lvl>
    </w:lvlOverride>
  </w:num>
  <w:num w:numId="16">
    <w:abstractNumId w:val="14"/>
  </w:num>
  <w:num w:numId="17">
    <w:abstractNumId w:val="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3F"/>
    <w:rsid w:val="00406C36"/>
    <w:rsid w:val="00535F3F"/>
    <w:rsid w:val="00B10730"/>
    <w:rsid w:val="00D14482"/>
    <w:rsid w:val="00F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4487D"/>
  <w15:chartTrackingRefBased/>
  <w15:docId w15:val="{1E32CB81-E58D-44F4-B796-448F7DE3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07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073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07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107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1073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B1073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07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073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07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1073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1073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B10730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B1073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10730"/>
    <w:rPr>
      <w:color w:val="800080"/>
      <w:u w:val="single"/>
    </w:rPr>
  </w:style>
  <w:style w:type="character" w:customStyle="1" w:styleId="menu-text">
    <w:name w:val="menu-text"/>
    <w:basedOn w:val="a0"/>
    <w:rsid w:val="00B10730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1073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1073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B10730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close">
    <w:name w:val="close"/>
    <w:basedOn w:val="a0"/>
    <w:rsid w:val="00B10730"/>
  </w:style>
  <w:style w:type="character" w:customStyle="1" w:styleId="ad-badge">
    <w:name w:val="ad-badge"/>
    <w:basedOn w:val="a0"/>
    <w:rsid w:val="00B10730"/>
  </w:style>
  <w:style w:type="character" w:customStyle="1" w:styleId="name">
    <w:name w:val="name"/>
    <w:basedOn w:val="a0"/>
    <w:rsid w:val="00B10730"/>
  </w:style>
  <w:style w:type="character" w:customStyle="1" w:styleId="jsd-meta">
    <w:name w:val="jsd-meta"/>
    <w:basedOn w:val="a0"/>
    <w:rsid w:val="00B10730"/>
  </w:style>
  <w:style w:type="character" w:customStyle="1" w:styleId="publish-time">
    <w:name w:val="publish-time"/>
    <w:basedOn w:val="a0"/>
    <w:rsid w:val="00B10730"/>
  </w:style>
  <w:style w:type="character" w:customStyle="1" w:styleId="wordage">
    <w:name w:val="wordage"/>
    <w:basedOn w:val="a0"/>
    <w:rsid w:val="00B10730"/>
  </w:style>
  <w:style w:type="character" w:customStyle="1" w:styleId="views-count">
    <w:name w:val="views-count"/>
    <w:basedOn w:val="a0"/>
    <w:rsid w:val="00B10730"/>
  </w:style>
  <w:style w:type="character" w:customStyle="1" w:styleId="comments-count">
    <w:name w:val="comments-count"/>
    <w:basedOn w:val="a0"/>
    <w:rsid w:val="00B10730"/>
  </w:style>
  <w:style w:type="character" w:customStyle="1" w:styleId="likes-count">
    <w:name w:val="likes-count"/>
    <w:basedOn w:val="a0"/>
    <w:rsid w:val="00B10730"/>
  </w:style>
  <w:style w:type="character" w:customStyle="1" w:styleId="rewards-count">
    <w:name w:val="rewards-count"/>
    <w:basedOn w:val="a0"/>
    <w:rsid w:val="00B10730"/>
  </w:style>
  <w:style w:type="paragraph" w:styleId="a5">
    <w:name w:val="Normal (Web)"/>
    <w:basedOn w:val="a"/>
    <w:uiPriority w:val="99"/>
    <w:semiHidden/>
    <w:unhideWhenUsed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7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107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073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1073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B10730"/>
  </w:style>
  <w:style w:type="character" w:styleId="a7">
    <w:name w:val="Emphasis"/>
    <w:basedOn w:val="a0"/>
    <w:uiPriority w:val="20"/>
    <w:qFormat/>
    <w:rsid w:val="00B10730"/>
    <w:rPr>
      <w:i/>
      <w:iCs/>
    </w:rPr>
  </w:style>
  <w:style w:type="character" w:customStyle="1" w:styleId="hljs-meta">
    <w:name w:val="hljs-meta"/>
    <w:basedOn w:val="a0"/>
    <w:rsid w:val="00B10730"/>
  </w:style>
  <w:style w:type="character" w:customStyle="1" w:styleId="hljs-string">
    <w:name w:val="hljs-string"/>
    <w:basedOn w:val="a0"/>
    <w:rsid w:val="00B10730"/>
  </w:style>
  <w:style w:type="character" w:customStyle="1" w:styleId="hljs-number">
    <w:name w:val="hljs-number"/>
    <w:basedOn w:val="a0"/>
    <w:rsid w:val="00B10730"/>
  </w:style>
  <w:style w:type="character" w:customStyle="1" w:styleId="hljs-tag">
    <w:name w:val="hljs-tag"/>
    <w:basedOn w:val="a0"/>
    <w:rsid w:val="00B10730"/>
  </w:style>
  <w:style w:type="character" w:customStyle="1" w:styleId="hljs-name">
    <w:name w:val="hljs-name"/>
    <w:basedOn w:val="a0"/>
    <w:rsid w:val="00B10730"/>
  </w:style>
  <w:style w:type="character" w:customStyle="1" w:styleId="hljs-attr">
    <w:name w:val="hljs-attr"/>
    <w:basedOn w:val="a0"/>
    <w:rsid w:val="00B10730"/>
  </w:style>
  <w:style w:type="character" w:customStyle="1" w:styleId="hljs-params">
    <w:name w:val="hljs-params"/>
    <w:basedOn w:val="a0"/>
    <w:rsid w:val="00B10730"/>
  </w:style>
  <w:style w:type="character" w:customStyle="1" w:styleId="hljs-function">
    <w:name w:val="hljs-function"/>
    <w:basedOn w:val="a0"/>
    <w:rsid w:val="00B10730"/>
  </w:style>
  <w:style w:type="character" w:customStyle="1" w:styleId="hljs-keyword">
    <w:name w:val="hljs-keyword"/>
    <w:basedOn w:val="a0"/>
    <w:rsid w:val="00B10730"/>
  </w:style>
  <w:style w:type="character" w:customStyle="1" w:styleId="hljs-title">
    <w:name w:val="hljs-title"/>
    <w:basedOn w:val="a0"/>
    <w:rsid w:val="00B10730"/>
  </w:style>
  <w:style w:type="character" w:customStyle="1" w:styleId="line-warp">
    <w:name w:val="line-warp"/>
    <w:basedOn w:val="a0"/>
    <w:rsid w:val="00B10730"/>
  </w:style>
  <w:style w:type="paragraph" w:customStyle="1" w:styleId="description">
    <w:name w:val="description"/>
    <w:basedOn w:val="a"/>
    <w:rsid w:val="00B10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5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47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201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3247">
              <w:marLeft w:val="0"/>
              <w:marRight w:val="-8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58888">
                      <w:marLeft w:val="0"/>
                      <w:marRight w:val="0"/>
                      <w:marTop w:val="45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63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89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9719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482664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75"/>
                                  <w:divBdr>
                                    <w:top w:val="none" w:sz="0" w:space="0" w:color="auto"/>
                                    <w:left w:val="single" w:sz="36" w:space="15" w:color="B4B4B4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3605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single" w:sz="36" w:space="15" w:color="B4B4B4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304307">
                                          <w:blockQuote w:val="1"/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single" w:sz="36" w:space="15" w:color="B4B4B4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962566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single" w:sz="36" w:space="15" w:color="B4B4B4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104780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single" w:sz="36" w:space="15" w:color="B4B4B4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458507">
                                                      <w:blockQuote w:val="1"/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single" w:sz="36" w:space="15" w:color="B4B4B4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955882">
                                                          <w:blockQuote w:val="1"/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36" w:space="15" w:color="B4B4B4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6814720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36" w:space="15" w:color="B4B4B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792772">
                                                                  <w:blockQuote w:val="1"/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36" w:space="15" w:color="B4B4B4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966945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05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930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820900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472456">
                              <w:marLeft w:val="-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46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946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8" w:color="D9D9D9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625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337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6596">
                      <w:marLeft w:val="0"/>
                      <w:marRight w:val="30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470256">
                  <w:marLeft w:val="0"/>
                  <w:marRight w:val="0"/>
                  <w:marTop w:val="0"/>
                  <w:marBottom w:val="0"/>
                  <w:divBdr>
                    <w:top w:val="single" w:sz="6" w:space="15" w:color="E1E1E1"/>
                    <w:left w:val="single" w:sz="6" w:space="15" w:color="E1E1E1"/>
                    <w:bottom w:val="single" w:sz="6" w:space="15" w:color="E1E1E1"/>
                    <w:right w:val="single" w:sz="6" w:space="15" w:color="E1E1E1"/>
                  </w:divBdr>
                  <w:divsChild>
                    <w:div w:id="10317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75979">
                  <w:marLeft w:val="0"/>
                  <w:marRight w:val="0"/>
                  <w:marTop w:val="600"/>
                  <w:marBottom w:val="1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2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0" w:color="EA6F5A"/>
                            <w:left w:val="single" w:sz="6" w:space="0" w:color="EA6F5A"/>
                            <w:bottom w:val="single" w:sz="6" w:space="11" w:color="EA6F5A"/>
                            <w:right w:val="single" w:sz="6" w:space="0" w:color="EA6F5A"/>
                          </w:divBdr>
                          <w:divsChild>
                            <w:div w:id="82747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54222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9403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1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0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CDCDC"/>
                                <w:left w:val="single" w:sz="6" w:space="11" w:color="DCDCDC"/>
                                <w:bottom w:val="single" w:sz="6" w:space="8" w:color="DCDCDC"/>
                                <w:right w:val="single" w:sz="6" w:space="11" w:color="DCDCDC"/>
                              </w:divBdr>
                            </w:div>
                          </w:divsChild>
                        </w:div>
                        <w:div w:id="255403128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7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15" w:color="F0F0F0"/>
                                        <w:right w:val="none" w:sz="0" w:space="0" w:color="auto"/>
                                      </w:divBdr>
                                      <w:divsChild>
                                        <w:div w:id="58642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86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33186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532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93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285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5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4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74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27618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10650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5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85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631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594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30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87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2604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1843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12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521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961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42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45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67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00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6723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612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23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1729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107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889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236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68094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85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6493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10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318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423802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33280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26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60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74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07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59308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65332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0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7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9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66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2103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916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572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1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399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7908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6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02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0970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3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36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4036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605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56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91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15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42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238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554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47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359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3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697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24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44403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43518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921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44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638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13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72602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29589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8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47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332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79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06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931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875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81896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062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94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477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96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163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34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202833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91550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0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761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56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53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1340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8294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0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89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40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96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8231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41632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9107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0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98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89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4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04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59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57671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389275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6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7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5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745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64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616133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107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3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84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4397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942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01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738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619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75756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91652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385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3300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81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19879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7810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56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17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27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8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8929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9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8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23" w:color="F0F0F0"/>
                                    <w:right w:val="none" w:sz="0" w:space="0" w:color="auto"/>
                                  </w:divBdr>
                                  <w:divsChild>
                                    <w:div w:id="34317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12523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16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9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08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82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7806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28380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44607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8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61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97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815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9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21728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72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53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32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7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486778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D9D9D9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98084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366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921327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19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92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8051831">
                                          <w:marLeft w:val="0"/>
                                          <w:marRight w:val="0"/>
                                          <w:marTop w:val="0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ashed" w:sz="6" w:space="11" w:color="F0F0F0"/>
                                            <w:right w:val="none" w:sz="0" w:space="0" w:color="auto"/>
                                          </w:divBdr>
                                          <w:divsChild>
                                            <w:div w:id="127934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539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702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58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76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6" w:color="EA6F5A"/>
                        <w:bottom w:val="none" w:sz="0" w:space="0" w:color="auto"/>
                        <w:right w:val="none" w:sz="0" w:space="0" w:color="auto"/>
                      </w:divBdr>
                    </w:div>
                    <w:div w:id="4722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6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6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7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61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88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56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5870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25647763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917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17716480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607455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70860471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50973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4159773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6227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974725032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0020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805128480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569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312953948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309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2116974959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424642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DDDDD"/>
                    <w:right w:val="none" w:sz="0" w:space="0" w:color="auto"/>
                  </w:divBdr>
                  <w:divsChild>
                    <w:div w:id="666130287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4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9715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du.com/" TargetMode="External"/><Relationship Id="rId5" Type="http://schemas.openxmlformats.org/officeDocument/2006/relationships/hyperlink" Target="https://www.jianshu.com/u/1f5ac0cf6a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Levi</dc:creator>
  <cp:keywords/>
  <dc:description/>
  <cp:lastModifiedBy>4102</cp:lastModifiedBy>
  <cp:revision>3</cp:revision>
  <dcterms:created xsi:type="dcterms:W3CDTF">2019-05-26T09:46:00Z</dcterms:created>
  <dcterms:modified xsi:type="dcterms:W3CDTF">2020-06-29T13:15:00Z</dcterms:modified>
</cp:coreProperties>
</file>